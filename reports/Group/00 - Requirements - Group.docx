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4B87B8A"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9176E6">
                  <w:rPr>
                    <w:rFonts w:asciiTheme="majorHAnsi" w:hAnsiTheme="majorHAnsi" w:cstheme="majorHAnsi"/>
                  </w:rPr>
                  <w:t>1.049</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3DEC7C5D"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9176E6" w:rsidRPr="00C84D39">
                  <w:rPr>
                    <w:rFonts w:asciiTheme="majorHAnsi" w:hAnsiTheme="majorHAnsi" w:cstheme="majorHAnsi"/>
                  </w:rPr>
                  <w:t xml:space="preserve"> </w:t>
                </w:r>
                <w:r w:rsidR="009176E6" w:rsidRPr="00E11F4A">
                  <w:rPr>
                    <w:rFonts w:asciiTheme="majorHAnsi" w:hAnsiTheme="majorHAnsi" w:cstheme="majorHAnsi"/>
                  </w:rPr>
                  <w:t>https://github.com/DP2-C1-049/D01.git</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77AD7041"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130E95">
                  <w:rPr>
                    <w:rFonts w:asciiTheme="majorHAnsi" w:hAnsiTheme="majorHAnsi" w:cstheme="majorBidi"/>
                  </w:rPr>
                  <w:t>5**0*31*V</w:t>
                </w:r>
              </w:sdtContent>
            </w:sdt>
          </w:p>
          <w:permEnd w:id="291510380"/>
          <w:p w14:paraId="0FBB1EE7" w14:textId="5580214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130E95">
                  <w:rPr>
                    <w:rFonts w:asciiTheme="majorHAnsi" w:hAnsiTheme="majorHAnsi" w:cstheme="majorHAnsi"/>
                  </w:rPr>
                  <w:t>STX3837</w:t>
                </w:r>
                <w:r w:rsidRPr="00C84D39">
                  <w:rPr>
                    <w:rFonts w:asciiTheme="majorHAnsi" w:hAnsiTheme="majorHAnsi" w:cstheme="majorHAnsi"/>
                  </w:rPr>
                  <w:t xml:space="preserve">  </w:t>
                </w:r>
              </w:sdtContent>
            </w:sdt>
            <w:permEnd w:id="1364481481"/>
          </w:p>
          <w:p w14:paraId="189D2AE2" w14:textId="5017C1B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00130E95" w:rsidRPr="00130E95">
                  <w:rPr>
                    <w:rFonts w:asciiTheme="majorHAnsi" w:hAnsiTheme="majorHAnsi" w:cstheme="majorHAnsi"/>
                    <w:lang w:val="es-ES"/>
                  </w:rPr>
                  <w:t>Paleteiro López, Al</w:t>
                </w:r>
                <w:r w:rsidR="00130E95">
                  <w:rPr>
                    <w:rFonts w:asciiTheme="majorHAnsi" w:hAnsiTheme="majorHAnsi" w:cstheme="majorHAnsi"/>
                    <w:lang w:val="es-ES"/>
                  </w:rPr>
                  <w:t>berto José</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Pr="00130E95">
                  <w:rPr>
                    <w:rFonts w:asciiTheme="majorHAnsi" w:hAnsiTheme="majorHAnsi" w:cstheme="majorHAnsi"/>
                    <w:lang w:val="es-ES"/>
                  </w:rPr>
                  <w:t xml:space="preserve"> </w:t>
                </w:r>
                <w:r w:rsidR="00130E95">
                  <w:rPr>
                    <w:rFonts w:asciiTheme="majorHAnsi" w:hAnsiTheme="majorHAnsi" w:cstheme="majorHAnsi"/>
                    <w:lang w:val="es-ES"/>
                  </w:rPr>
                  <w:t>Developer, Operator, Tester</w:t>
                </w:r>
                <w:r w:rsidRPr="00130E95">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3BDA6B1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564410">
                  <w:rPr>
                    <w:rFonts w:asciiTheme="majorHAnsi" w:hAnsiTheme="majorHAnsi" w:cstheme="majorBidi"/>
                  </w:rPr>
                  <w:t>7**6*19R</w:t>
                </w:r>
              </w:sdtContent>
            </w:sdt>
          </w:p>
          <w:permEnd w:id="1081366304"/>
          <w:p w14:paraId="61FCE6B6" w14:textId="5339844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564410">
                  <w:rPr>
                    <w:rFonts w:asciiTheme="majorHAnsi" w:hAnsiTheme="majorHAnsi" w:cstheme="majorHAnsi"/>
                  </w:rPr>
                  <w:t>serponlop</w:t>
                </w:r>
                <w:r w:rsidRPr="00C84D39">
                  <w:rPr>
                    <w:rFonts w:asciiTheme="majorHAnsi" w:hAnsiTheme="majorHAnsi" w:cstheme="majorHAnsi"/>
                  </w:rPr>
                  <w:t xml:space="preserve">  </w:t>
                </w:r>
              </w:sdtContent>
            </w:sdt>
            <w:permEnd w:id="554395221"/>
          </w:p>
          <w:p w14:paraId="3E2BAC88" w14:textId="73BD2A0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564410">
                  <w:rPr>
                    <w:rFonts w:asciiTheme="majorHAnsi" w:hAnsiTheme="majorHAnsi" w:cstheme="majorHAnsi"/>
                  </w:rPr>
                  <w:t>Pons López, Sergio</w:t>
                </w:r>
                <w:r w:rsidRPr="00C84D39">
                  <w:rPr>
                    <w:rFonts w:asciiTheme="majorHAnsi" w:hAnsiTheme="majorHAnsi" w:cstheme="majorHAnsi"/>
                  </w:rPr>
                  <w:t xml:space="preserve">  </w:t>
                </w:r>
              </w:sdtContent>
            </w:sdt>
            <w:permEnd w:id="84825807"/>
          </w:p>
          <w:p w14:paraId="2C86C422" w14:textId="4775E64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564410">
                  <w:rPr>
                    <w:rFonts w:asciiTheme="majorHAnsi" w:hAnsiTheme="majorHAnsi" w:cstheme="majorHAnsi"/>
                  </w:rPr>
                  <w:t>Developer, Analist</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2BEA37B" w:rsidR="00A64124" w:rsidRPr="00A77F10"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564410" w:rsidRPr="00A77F10">
                  <w:rPr>
                    <w:rFonts w:asciiTheme="majorHAnsi" w:hAnsiTheme="majorHAnsi" w:cstheme="majorBidi"/>
                    <w:lang w:val="es-ES"/>
                  </w:rPr>
                  <w:t xml:space="preserve"> 4*1*32*Z</w:t>
                </w:r>
              </w:sdtContent>
            </w:sdt>
          </w:p>
          <w:permEnd w:id="1000832359"/>
          <w:p w14:paraId="117AF59A" w14:textId="6452FDF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A77F10">
                  <w:rPr>
                    <w:rFonts w:asciiTheme="majorHAnsi" w:hAnsiTheme="majorHAnsi" w:cstheme="majorHAnsi"/>
                    <w:lang w:val="es-ES"/>
                  </w:rPr>
                  <w:t xml:space="preserve"> </w:t>
                </w:r>
                <w:r w:rsidR="00564410" w:rsidRPr="00A77F10">
                  <w:rPr>
                    <w:rFonts w:asciiTheme="majorHAnsi" w:hAnsiTheme="majorHAnsi" w:cstheme="majorHAnsi"/>
                    <w:lang w:val="es-ES"/>
                  </w:rPr>
                  <w:t>javmanriq</w:t>
                </w:r>
                <w:r w:rsidRPr="00A77F10">
                  <w:rPr>
                    <w:rFonts w:asciiTheme="majorHAnsi" w:hAnsiTheme="majorHAnsi" w:cstheme="majorHAnsi"/>
                    <w:lang w:val="es-ES"/>
                  </w:rPr>
                  <w:t xml:space="preserve">  </w:t>
                </w:r>
              </w:sdtContent>
            </w:sdt>
            <w:permEnd w:id="926035648"/>
          </w:p>
          <w:p w14:paraId="352CD23D" w14:textId="787BDA9F" w:rsidR="00A64124" w:rsidRPr="00564410"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564410">
                  <w:rPr>
                    <w:rFonts w:asciiTheme="majorHAnsi" w:hAnsiTheme="majorHAnsi" w:cstheme="majorHAnsi"/>
                    <w:lang w:val="es-ES"/>
                  </w:rPr>
                  <w:t xml:space="preserve"> </w:t>
                </w:r>
                <w:r w:rsidR="00564410" w:rsidRPr="00564410">
                  <w:rPr>
                    <w:rFonts w:asciiTheme="majorHAnsi" w:hAnsiTheme="majorHAnsi" w:cstheme="majorHAnsi"/>
                    <w:lang w:val="es-ES"/>
                  </w:rPr>
                  <w:t>Manrique Riquelme, Javier</w:t>
                </w:r>
              </w:sdtContent>
            </w:sdt>
          </w:p>
          <w:permEnd w:id="1519068571"/>
          <w:p w14:paraId="138A37F8" w14:textId="5AFE45E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Pr="00564410">
                  <w:rPr>
                    <w:rFonts w:asciiTheme="majorHAnsi" w:hAnsiTheme="majorHAnsi" w:cstheme="majorHAnsi"/>
                    <w:lang w:val="es-ES"/>
                  </w:rPr>
                  <w:t xml:space="preserve"> </w:t>
                </w:r>
                <w:r w:rsidR="00564410" w:rsidRPr="00564410">
                  <w:rPr>
                    <w:rFonts w:asciiTheme="majorHAnsi" w:hAnsiTheme="majorHAnsi" w:cstheme="majorHAnsi"/>
                    <w:lang w:val="es-ES"/>
                  </w:rPr>
                  <w:t>D</w:t>
                </w:r>
                <w:r w:rsidR="00564410">
                  <w:rPr>
                    <w:rFonts w:asciiTheme="majorHAnsi" w:hAnsiTheme="majorHAnsi" w:cstheme="majorHAnsi"/>
                    <w:lang w:val="es-ES"/>
                  </w:rPr>
                  <w:t xml:space="preserve">eveloper, Tester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96E626F" w:rsidR="00A64124" w:rsidRPr="00A77F10"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A77F10">
                  <w:rPr>
                    <w:rFonts w:asciiTheme="majorHAnsi" w:hAnsiTheme="majorHAnsi" w:cstheme="majorBidi"/>
                    <w:lang w:val="es-ES"/>
                  </w:rPr>
                  <w:t xml:space="preserve"> </w:t>
                </w:r>
                <w:r w:rsidR="00564410" w:rsidRPr="00A77F10">
                  <w:rPr>
                    <w:rFonts w:asciiTheme="majorHAnsi" w:hAnsiTheme="majorHAnsi" w:cstheme="majorBidi"/>
                    <w:lang w:val="es-ES"/>
                  </w:rPr>
                  <w:t>*0*9*83*Y</w:t>
                </w:r>
              </w:sdtContent>
            </w:sdt>
          </w:p>
          <w:permEnd w:id="1222207409"/>
          <w:p w14:paraId="56559835" w14:textId="4AB9B4C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A77F10">
                  <w:rPr>
                    <w:rFonts w:asciiTheme="majorHAnsi" w:hAnsiTheme="majorHAnsi" w:cstheme="majorHAnsi"/>
                    <w:lang w:val="es-ES"/>
                  </w:rPr>
                  <w:t xml:space="preserve"> </w:t>
                </w:r>
                <w:r w:rsidR="00564410" w:rsidRPr="00A77F10">
                  <w:rPr>
                    <w:rFonts w:asciiTheme="majorHAnsi" w:hAnsiTheme="majorHAnsi" w:cstheme="majorHAnsi"/>
                    <w:lang w:val="es-ES"/>
                  </w:rPr>
                  <w:t>JLF1828</w:t>
                </w:r>
                <w:r w:rsidRPr="00A77F10">
                  <w:rPr>
                    <w:rFonts w:asciiTheme="majorHAnsi" w:hAnsiTheme="majorHAnsi" w:cstheme="majorHAnsi"/>
                    <w:lang w:val="es-ES"/>
                  </w:rPr>
                  <w:t xml:space="preserve">  </w:t>
                </w:r>
              </w:sdtContent>
            </w:sdt>
            <w:permEnd w:id="484340907"/>
          </w:p>
          <w:p w14:paraId="2CBD0DBC" w14:textId="5D73D59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A77F10">
                  <w:rPr>
                    <w:rFonts w:asciiTheme="majorHAnsi" w:hAnsiTheme="majorHAnsi" w:cstheme="majorHAnsi"/>
                    <w:lang w:val="es-ES"/>
                  </w:rPr>
                  <w:t xml:space="preserve"> </w:t>
                </w:r>
                <w:r w:rsidR="00564410" w:rsidRPr="00A77F10">
                  <w:rPr>
                    <w:rFonts w:asciiTheme="majorHAnsi" w:hAnsiTheme="majorHAnsi" w:cstheme="majorHAnsi"/>
                    <w:lang w:val="es-ES"/>
                  </w:rPr>
                  <w:t>Bermudo Álvarez, Rafael</w:t>
                </w:r>
                <w:r w:rsidRPr="00A77F10">
                  <w:rPr>
                    <w:rFonts w:asciiTheme="majorHAnsi" w:hAnsiTheme="majorHAnsi" w:cstheme="majorHAnsi"/>
                    <w:lang w:val="es-ES"/>
                  </w:rPr>
                  <w:t xml:space="preserve">  </w:t>
                </w:r>
              </w:sdtContent>
            </w:sdt>
            <w:permEnd w:id="386604040"/>
          </w:p>
          <w:p w14:paraId="6BC4AF06" w14:textId="7457EEB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564410">
                  <w:rPr>
                    <w:rFonts w:asciiTheme="majorHAnsi" w:hAnsiTheme="majorHAnsi" w:cstheme="majorHAnsi"/>
                  </w:rPr>
                  <w:t>Developer, Operator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5D8CAAD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564410">
                  <w:rPr>
                    <w:rFonts w:asciiTheme="majorHAnsi" w:hAnsiTheme="majorHAnsi" w:cstheme="majorBidi"/>
                  </w:rPr>
                  <w:t>0727****Z</w:t>
                </w:r>
              </w:sdtContent>
            </w:sdt>
          </w:p>
          <w:permEnd w:id="1631927432"/>
          <w:p w14:paraId="5FEFD8B3" w14:textId="16FFE8F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r w:rsidR="00564410">
                  <w:rPr>
                    <w:rFonts w:asciiTheme="majorHAnsi" w:hAnsiTheme="majorHAnsi" w:cstheme="majorHAnsi"/>
                  </w:rPr>
                  <w:t>TRV5192</w:t>
                </w:r>
                <w:r w:rsidRPr="00C84D39">
                  <w:rPr>
                    <w:rFonts w:asciiTheme="majorHAnsi" w:hAnsiTheme="majorHAnsi" w:cstheme="majorHAnsi"/>
                  </w:rPr>
                  <w:t xml:space="preserve">  </w:t>
                </w:r>
              </w:sdtContent>
            </w:sdt>
            <w:permEnd w:id="1398370153"/>
          </w:p>
          <w:p w14:paraId="0F59259E" w14:textId="4A82F79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n-US"/>
                </w:rPr>
                <w:tag w:val="Student5"/>
                <w:id w:val="-611360200"/>
                <w:placeholder>
                  <w:docPart w:val="1CF5326CD2EC48F2AE99A1C6C0D9616F"/>
                </w:placeholder>
                <w15:appearance w15:val="hidden"/>
                <w:text/>
              </w:sdtPr>
              <w:sdtContent>
                <w:r w:rsidR="00564410" w:rsidRPr="00A77F10">
                  <w:rPr>
                    <w:rFonts w:asciiTheme="majorHAnsi" w:hAnsiTheme="majorHAnsi" w:cstheme="majorHAnsi"/>
                    <w:lang w:val="en-US"/>
                  </w:rPr>
                  <w:t xml:space="preserve"> Coco Delfa, Samuel </w:t>
                </w:r>
              </w:sdtContent>
            </w:sdt>
            <w:permEnd w:id="72570348"/>
          </w:p>
          <w:p w14:paraId="6A04E906" w14:textId="51B03D7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n-US"/>
                </w:rPr>
                <w:tag w:val="Roles5"/>
                <w:id w:val="1581409429"/>
                <w:placeholder>
                  <w:docPart w:val="1CF5326CD2EC48F2AE99A1C6C0D9616F"/>
                </w:placeholder>
                <w:text/>
              </w:sdtPr>
              <w:sdtContent>
                <w:r w:rsidRPr="00A77F10">
                  <w:rPr>
                    <w:rFonts w:asciiTheme="majorHAnsi" w:hAnsiTheme="majorHAnsi" w:cstheme="majorHAnsi"/>
                    <w:lang w:val="en-US"/>
                  </w:rPr>
                  <w:t xml:space="preserve"> </w:t>
                </w:r>
                <w:r w:rsidR="00564410" w:rsidRPr="00A77F10">
                  <w:rPr>
                    <w:rFonts w:asciiTheme="majorHAnsi" w:hAnsiTheme="majorHAnsi" w:cstheme="majorHAnsi"/>
                    <w:lang w:val="en-US"/>
                  </w:rPr>
                  <w:t xml:space="preserve">Developer, Manager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9E8743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564410">
                  <w:rPr>
                    <w:rFonts w:asciiTheme="majorHAnsi" w:hAnsiTheme="majorHAnsi" w:cstheme="majorHAnsi"/>
                  </w:rPr>
                  <w:t xml:space="preserve"> </w:t>
                </w:r>
                <w:r w:rsidR="00564410" w:rsidRPr="00564410">
                  <w:rPr>
                    <w:rFonts w:asciiTheme="majorHAnsi" w:hAnsiTheme="majorHAnsi" w:cstheme="majorHAnsi"/>
                  </w:rPr>
                  <w:t>Sevilla, 02, 20, 2025</w:t>
                </w:r>
                <w:r w:rsidRPr="00564410">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B4E5FAE"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A77F10">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48B95839"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A77F10">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097A5D86"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A77F10">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366296DA"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A77F10">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F41F35F"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A77F10">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30E9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64410"/>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6E6"/>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77F10"/>
    <w:rsid w:val="00A9088C"/>
    <w:rsid w:val="00AA14F2"/>
    <w:rsid w:val="00AA1DC6"/>
    <w:rsid w:val="00AA1F28"/>
    <w:rsid w:val="00AB444B"/>
    <w:rsid w:val="00AE543E"/>
    <w:rsid w:val="00AF21A0"/>
    <w:rsid w:val="00B16239"/>
    <w:rsid w:val="00B23651"/>
    <w:rsid w:val="00B3013D"/>
    <w:rsid w:val="00B3259E"/>
    <w:rsid w:val="00B55352"/>
    <w:rsid w:val="00B55795"/>
    <w:rsid w:val="00B5605E"/>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30182"/>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B82"/>
    <w:rsid w:val="00175D09"/>
    <w:rsid w:val="00185460"/>
    <w:rsid w:val="001942D6"/>
    <w:rsid w:val="001C5FFF"/>
    <w:rsid w:val="0025470B"/>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AF7400"/>
    <w:rsid w:val="00B55352"/>
    <w:rsid w:val="00BB0EAB"/>
    <w:rsid w:val="00C17266"/>
    <w:rsid w:val="00C30182"/>
    <w:rsid w:val="00C63AB0"/>
    <w:rsid w:val="00C9535D"/>
    <w:rsid w:val="00CC69E2"/>
    <w:rsid w:val="00CE5869"/>
    <w:rsid w:val="00D72CB9"/>
    <w:rsid w:val="00D86553"/>
    <w:rsid w:val="00D9098F"/>
    <w:rsid w:val="00D91CC3"/>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2370</Words>
  <Characters>13041</Characters>
  <Application>Microsoft Office Word</Application>
  <DocSecurity>8</DocSecurity>
  <Lines>108</Lines>
  <Paragraphs>30</Paragraphs>
  <ScaleCrop>false</ScaleCrop>
  <Company/>
  <LinksUpToDate>false</LinksUpToDate>
  <CharactersWithSpaces>15381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MANRIQUE RIQUELME</cp:lastModifiedBy>
  <cp:revision>4</cp:revision>
  <dcterms:created xsi:type="dcterms:W3CDTF">2025-03-12T17:36:00Z</dcterms:created>
  <dcterms:modified xsi:type="dcterms:W3CDTF">2025-03-12T17:41:00Z</dcterms:modified>
</cp:coreProperties>
</file>